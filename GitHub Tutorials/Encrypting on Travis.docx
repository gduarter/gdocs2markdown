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I’ll put this in the github help google drive eventually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Upgrading ruby:</w:t>
      </w:r>
    </w:p>
    <w:p w:rsidR="00000000" w:rsidDel="00000000" w:rsidP="00000000" w:rsidRDefault="00000000" w:rsidRPr="00000000" w14:paraId="00000003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"https://stackoverflow.com/questions/38194032/how-to-update-ruby-version-2-0-0-to-the-latest-version-in-mac-osx-yosemite"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https://stackoverflow.com/questions/38194032/how-to-update-ruby-version-2-0-0-to-the-latest-version-in-mac-osx-yosemite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ns w:author="Victoria Tran Lim" w:id="0" w:date="2018-10-11T03:23:48Z"/>
        </w:rPr>
      </w:pPr>
      <w:r w:rsidDel="00000000" w:rsidR="00000000" w:rsidRPr="00000000">
        <w:fldChar w:fldCharType="end"/>
      </w:r>
      <w:ins w:author="Victoria Tran Lim" w:id="0" w:date="2018-10-11T03:23:48Z">
        <w:r w:rsidDel="00000000" w:rsidR="00000000" w:rsidRPr="00000000">
          <w:rPr>
            <w:sz w:val="27"/>
            <w:szCs w:val="27"/>
            <w:rtl w:val="0"/>
          </w:rPr>
          <w:t xml:space="preserve">If you don’t already have curl:</w:t>
        </w:r>
      </w:ins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ins w:author="Victoria Tran Lim" w:id="0" w:date="2018-10-11T03:23:48Z"/>
        </w:rPr>
      </w:pPr>
      <w:ins w:author="Victoria Tran Lim" w:id="0" w:date="2018-10-11T03:23:48Z">
        <w:r w:rsidDel="00000000" w:rsidR="00000000" w:rsidRPr="00000000">
          <w:rPr>
            <w:sz w:val="27"/>
            <w:szCs w:val="27"/>
            <w:rtl w:val="0"/>
          </w:rPr>
          <w:t xml:space="preserve">sudo apt-get update</w:t>
        </w:r>
      </w:ins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ins w:author="Victoria Tran Lim" w:id="0" w:date="2018-10-11T03:23:48Z"/>
        </w:rPr>
      </w:pPr>
      <w:ins w:author="Victoria Tran Lim" w:id="0" w:date="2018-10-11T03:23:48Z">
        <w:r w:rsidDel="00000000" w:rsidR="00000000" w:rsidRPr="00000000">
          <w:rPr>
            <w:sz w:val="27"/>
            <w:szCs w:val="27"/>
            <w:rtl w:val="0"/>
          </w:rPr>
          <w:t xml:space="preserve">sudo apt install curl</w:t>
        </w:r>
      </w:ins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PrChange w:author="Victoria Tran Lim" w:id="1" w:date="2018-10-11T03:23:56Z">
            <w:rPr/>
          </w:rPrChange>
        </w:rPr>
        <w:pPrChange w:author="Victoria Tran Lim" w:id="0" w:date="2018-10-11T03:23:56Z">
          <w:pPr>
            <w:numPr>
              <w:ilvl w:val="0"/>
              <w:numId w:val="1"/>
            </w:numPr>
            <w:ind w:left="720" w:hanging="360"/>
          </w:pPr>
        </w:pPrChange>
      </w:pPr>
      <w:r w:rsidDel="00000000" w:rsidR="00000000" w:rsidRPr="00000000">
        <w:rPr>
          <w:sz w:val="27"/>
          <w:szCs w:val="27"/>
          <w:rtl w:val="0"/>
        </w:rPr>
        <w:t xml:space="preserve">\curl -sSL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https://get.rvm.io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| bash -s stable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source ~/.bash_profile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rvm list known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long list of possible ruby installations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rvm install ruby-2.4.2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long list about what is being installed/configured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ruby -v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ruby 2.4.2p198 (2017-09-14 revision 59899) [x86_64-darwin16]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980000"/>
          <w:rPrChange w:author="Victoria Tran Lim" w:id="2" w:date="2018-10-11T03:21:23Z">
            <w:rPr/>
          </w:rPrChange>
        </w:rPr>
        <w:pPrChange w:author="Victoria Tran Lim" w:id="0" w:date="2018-10-11T03:21:23Z">
          <w:pPr>
            <w:numPr>
              <w:ilvl w:val="0"/>
              <w:numId w:val="1"/>
            </w:numPr>
            <w:ind w:left="720" w:hanging="360"/>
          </w:pPr>
        </w:pPrChange>
      </w:pPr>
      <w:r w:rsidDel="00000000" w:rsidR="00000000" w:rsidRPr="00000000">
        <w:rPr>
          <w:color w:val="980000"/>
          <w:rtl w:val="0"/>
          <w:rPrChange w:author="Victoria Tran Lim" w:id="2" w:date="2018-10-11T03:21:23Z">
            <w:rPr/>
          </w:rPrChange>
        </w:rPr>
        <w:t xml:space="preserve">sudo gem install travis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980000"/>
          <w:rPrChange w:author="Victoria Tran Lim" w:id="2" w:date="2018-10-11T03:21:23Z">
            <w:rPr/>
          </w:rPrChange>
        </w:rPr>
        <w:pPrChange w:author="Victoria Tran Lim" w:id="0" w:date="2018-10-11T03:21:23Z">
          <w:pPr>
            <w:numPr>
              <w:ilvl w:val="1"/>
              <w:numId w:val="1"/>
            </w:numPr>
            <w:ind w:left="1440" w:hanging="360"/>
          </w:pPr>
        </w:pPrChange>
      </w:pPr>
      <w:r w:rsidDel="00000000" w:rsidR="00000000" w:rsidRPr="00000000">
        <w:rPr>
          <w:color w:val="980000"/>
          <w:rtl w:val="0"/>
          <w:rPrChange w:author="Victoria Tran Lim" w:id="2" w:date="2018-10-11T03:21:23Z">
            <w:rPr/>
          </w:rPrChange>
        </w:rPr>
        <w:t xml:space="preserve">Fetching and successfully installing a bunch of stuff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980000"/>
          <w:rPrChange w:author="Victoria Tran Lim" w:id="2" w:date="2018-10-11T03:21:23Z">
            <w:rPr/>
          </w:rPrChange>
        </w:rPr>
        <w:pPrChange w:author="Victoria Tran Lim" w:id="0" w:date="2018-10-11T03:21:23Z">
          <w:pPr>
            <w:numPr>
              <w:ilvl w:val="1"/>
              <w:numId w:val="1"/>
            </w:numPr>
            <w:ind w:left="1440" w:hanging="360"/>
          </w:pPr>
        </w:pPrChange>
      </w:pPr>
      <w:r w:rsidDel="00000000" w:rsidR="00000000" w:rsidRPr="00000000">
        <w:rPr>
          <w:color w:val="980000"/>
          <w:rtl w:val="0"/>
          <w:rPrChange w:author="Victoria Tran Lim" w:id="2" w:date="2018-10-11T03:21:23Z">
            <w:rPr/>
          </w:rPrChange>
        </w:rPr>
        <w:t xml:space="preserve">shoot, I forgot about the extra options, uninstalled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980000"/>
          <w:rPrChange w:author="Victoria Tran Lim" w:id="2" w:date="2018-10-11T03:21:23Z">
            <w:rPr/>
          </w:rPrChange>
        </w:rPr>
        <w:pPrChange w:author="Victoria Tran Lim" w:id="0" w:date="2018-10-11T03:21:23Z">
          <w:pPr>
            <w:numPr>
              <w:ilvl w:val="1"/>
              <w:numId w:val="1"/>
            </w:numPr>
            <w:ind w:left="1440" w:hanging="360"/>
          </w:pPr>
        </w:pPrChange>
      </w:pPr>
      <w:r w:rsidDel="00000000" w:rsidR="00000000" w:rsidRPr="00000000">
        <w:rPr>
          <w:color w:val="980000"/>
          <w:rtl w:val="0"/>
          <w:rPrChange w:author="Victoria Tran Lim" w:id="2" w:date="2018-10-11T03:21:23Z">
            <w:rPr/>
          </w:rPrChange>
        </w:rPr>
        <w:t xml:space="preserve">sudo gem uninstall travis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ins w:author="Victoria Tran Lim" w:id="3" w:date="2018-10-11T03:20:53Z"/>
        </w:rPr>
      </w:pPr>
      <w:ins w:author="Victoria Tran Lim" w:id="3" w:date="2018-10-11T03:20:53Z">
        <w:r w:rsidDel="00000000" w:rsidR="00000000" w:rsidRPr="00000000">
          <w:rPr>
            <w:rtl w:val="0"/>
          </w:rPr>
          <w:t xml:space="preserve">VTL had gem not found so had to: sudo apt-get install rubygems (</w:t>
        </w:r>
      </w:ins>
      <w:ins w:author="Victoria Tran Lim" w:id="3" w:date="2018-10-11T03:20:53Z">
        <w:r w:rsidDel="00000000" w:rsidR="00000000" w:rsidRPr="00000000">
          <w:fldChar w:fldCharType="begin"/>
        </w:r>
        <w:r w:rsidDel="00000000" w:rsidR="00000000" w:rsidRPr="00000000">
          <w:instrText xml:space="preserve">HYPERLINK "https://stackoverflow.com/questions/9485083/gem-command-not-found"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t xml:space="preserve">source</w:t>
        </w:r>
        <w:r w:rsidDel="00000000" w:rsidR="00000000" w:rsidRPr="00000000">
          <w:fldChar w:fldCharType="end"/>
        </w:r>
      </w:ins>
      <w:ins w:author="Victoria Tran Lim" w:id="3" w:date="2018-10-11T03:20:53Z">
        <w:r w:rsidDel="00000000" w:rsidR="00000000" w:rsidRPr="00000000">
          <w:rPr>
            <w:rtl w:val="0"/>
          </w:rPr>
          <w:t xml:space="preserve">)</w:t>
        </w:r>
      </w:ins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sudo gem install travis -v 1.8.8 </w:t>
      </w:r>
      <w:ins w:author="Victoria Tran Lim" w:id="4" w:date="2018-10-11T03:22:14Z">
        <w:r w:rsidDel="00000000" w:rsidR="00000000" w:rsidRPr="00000000">
          <w:rPr>
            <w:rtl w:val="0"/>
          </w:rPr>
          <w:t xml:space="preserve">--</w:t>
        </w:r>
      </w:ins>
      <w:del w:author="Victoria Tran Lim" w:id="4" w:date="2018-10-11T03:22:14Z">
        <w:r w:rsidDel="00000000" w:rsidR="00000000" w:rsidRPr="00000000">
          <w:rPr>
            <w:rtl w:val="0"/>
          </w:rPr>
          <w:delText xml:space="preserve">—</w:delText>
        </w:r>
      </w:del>
      <w:r w:rsidDel="00000000" w:rsidR="00000000" w:rsidRPr="00000000">
        <w:rPr>
          <w:rtl w:val="0"/>
        </w:rPr>
        <w:t xml:space="preserve">no-rdoc </w:t>
      </w:r>
      <w:ins w:author="Victoria Tran Lim" w:id="5" w:date="2018-10-11T03:22:17Z">
        <w:r w:rsidDel="00000000" w:rsidR="00000000" w:rsidRPr="00000000">
          <w:rPr>
            <w:rtl w:val="0"/>
          </w:rPr>
          <w:t xml:space="preserve">--</w:t>
        </w:r>
      </w:ins>
      <w:del w:author="Victoria Tran Lim" w:id="5" w:date="2018-10-11T03:22:17Z">
        <w:r w:rsidDel="00000000" w:rsidR="00000000" w:rsidRPr="00000000">
          <w:rPr>
            <w:rtl w:val="0"/>
          </w:rPr>
          <w:delText xml:space="preserve">—</w:delText>
        </w:r>
      </w:del>
      <w:r w:rsidDel="00000000" w:rsidR="00000000" w:rsidRPr="00000000">
        <w:rPr>
          <w:rtl w:val="0"/>
        </w:rPr>
        <w:t xml:space="preserve">no-ri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Fetching: travis-1.8.8.gem (100%)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Successfully installed travis-1.8.8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 gem installed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ins w:author="Victoria Tran Lim" w:id="6" w:date="2018-10-11T03:26:01Z"/>
        </w:rPr>
      </w:pPr>
      <w:r w:rsidDel="00000000" w:rsidR="00000000" w:rsidRPr="00000000">
        <w:rPr>
          <w:rtl w:val="0"/>
        </w:rPr>
        <w:t xml:space="preserve">MUCH shorter than the first time</w:t>
      </w:r>
      <w:ins w:author="Victoria Tran Lim" w:id="6" w:date="2018-10-11T03:26:01Z">
        <w:r w:rsidDel="00000000" w:rsidR="00000000" w:rsidRPr="00000000">
          <w:rPr>
            <w:rtl w:val="0"/>
          </w:rPr>
          <w:t xml:space="preserve">…</w:t>
        </w:r>
      </w:ins>
      <w:del w:author="Victoria Tran Lim" w:id="6" w:date="2018-10-11T03:26:01Z">
        <w:r w:rsidDel="00000000" w:rsidR="00000000" w:rsidRPr="00000000">
          <w:rPr>
            <w:rtl w:val="0"/>
          </w:rPr>
          <w:delText xml:space="preserve">...</w:delText>
        </w:r>
      </w:del>
      <w:ins w:author="Victoria Tran Lim" w:id="6" w:date="2018-10-11T03:26:0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ins w:author="Victoria Tran Lim" w:id="7" w:date="2018-10-11T03:26:10Z"/>
          <w:u w:val="none"/>
        </w:rPr>
      </w:pPr>
      <w:ins w:author="Victoria Tran Lim" w:id="6" w:date="2018-10-11T03:26:01Z">
        <w:r w:rsidDel="00000000" w:rsidR="00000000" w:rsidRPr="00000000">
          <w:rPr>
            <w:rtl w:val="0"/>
          </w:rPr>
          <w:t xml:space="preserve">VTL got error: </w:t>
        </w:r>
      </w:ins>
      <w:ins w:author="Victoria Tran Lim" w:id="7" w:date="2018-10-11T03:26:10Z">
        <w:r w:rsidDel="00000000" w:rsidR="00000000" w:rsidRPr="00000000">
          <w:rPr>
            <w:rtl w:val="0"/>
          </w:rPr>
          <w:t xml:space="preserve">ERROR:  Error installing travis: ERROR: Failed to build gem native extension.</w:t>
        </w:r>
      </w:ins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ins w:author="Victoria Tran Lim" w:id="7" w:date="2018-10-11T03:26:10Z"/>
          <w:u w:val="none"/>
        </w:rPr>
      </w:pPr>
      <w:ins w:author="Victoria Tran Lim" w:id="7" w:date="2018-10-11T03:26:10Z">
        <w:r w:rsidDel="00000000" w:rsidR="00000000" w:rsidRPr="00000000">
          <w:rPr>
            <w:rtl w:val="0"/>
          </w:rPr>
          <w:t xml:space="preserve">Solved with “sudo apt-get install ruby-dev” beforehand</w:t>
        </w:r>
      </w:ins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  <w:rPrChange w:author="Victoria Tran Lim" w:id="8" w:date="2018-10-11T03:26:01Z">
            <w:rPr/>
          </w:rPrChange>
        </w:rPr>
        <w:pPrChange w:author="Victoria Tran Lim" w:id="0" w:date="2018-10-11T03:26:01Z">
          <w:pPr>
            <w:numPr>
              <w:ilvl w:val="1"/>
              <w:numId w:val="1"/>
            </w:numPr>
            <w:ind w:left="1440" w:hanging="360"/>
          </w:pPr>
        </w:pPrChange>
      </w:pPr>
      <w:ins w:author="Victoria Tran Lim" w:id="7" w:date="2018-10-11T03:26:10Z">
        <w:r w:rsidDel="00000000" w:rsidR="00000000" w:rsidRPr="00000000">
          <w:rPr>
            <w:rtl w:val="0"/>
          </w:rPr>
          <w:t xml:space="preserve">If you forget the options of --no-rdoc and --no-ri you can remove this manually with “sudo rm -rf `gem env gemdir`/doc”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travis version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ins w:author="Victoria Tran Lim" w:id="9" w:date="2018-10-11T03:33:11Z"/>
        </w:rPr>
      </w:pPr>
      <w:r w:rsidDel="00000000" w:rsidR="00000000" w:rsidRPr="00000000">
        <w:rPr>
          <w:rtl w:val="0"/>
        </w:rPr>
        <w:t xml:space="preserve">1.8.8</w:t>
      </w:r>
      <w:ins w:author="Victoria Tran Lim" w:id="9" w:date="2018-10-11T03:33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ins w:author="Victoria Tran Lim" w:id="9" w:date="2018-10-11T03:33:11Z"/>
          <w:u w:val="none"/>
        </w:rPr>
      </w:pPr>
      <w:ins w:author="Victoria Tran Lim" w:id="9" w:date="2018-10-11T03:33:11Z">
        <w:r w:rsidDel="00000000" w:rsidR="00000000" w:rsidRPr="00000000">
          <w:rPr>
            <w:rtl w:val="0"/>
          </w:rPr>
          <w:t xml:space="preserve">VTL got error: </w:t>
        </w:r>
        <w:r w:rsidDel="00000000" w:rsidR="00000000" w:rsidRPr="00000000">
          <w:rPr>
            <w:rtl w:val="0"/>
            <w:rPrChange w:author="Victoria Tran Lim" w:id="10" w:date="2018-10-11T03:33:11Z">
              <w:rPr/>
            </w:rPrChange>
          </w:rPr>
          <w:t xml:space="preserve">Traceback (most recent call last):</w:t>
        </w:r>
      </w:ins>
    </w:p>
    <w:p w:rsidR="00000000" w:rsidDel="00000000" w:rsidP="00000000" w:rsidRDefault="00000000" w:rsidRPr="00000000" w14:paraId="0000001F">
      <w:pPr>
        <w:ind w:left="2160" w:firstLine="0"/>
        <w:contextualSpacing w:val="0"/>
        <w:rPr>
          <w:ins w:author="Victoria Tran Lim" w:id="9" w:date="2018-10-11T03:33:11Z"/>
          <w:rPrChange w:author="Victoria Tran Lim" w:id="10" w:date="2018-10-11T03:33:11Z">
            <w:rPr/>
          </w:rPrChange>
        </w:rPr>
      </w:pPr>
      <w:ins w:author="Victoria Tran Lim" w:id="9" w:date="2018-10-11T03:33:11Z">
        <w:r w:rsidDel="00000000" w:rsidR="00000000" w:rsidRPr="00000000">
          <w:rPr>
            <w:rtl w:val="0"/>
            <w:rPrChange w:author="Victoria Tran Lim" w:id="10" w:date="2018-10-11T03:33:11Z">
              <w:rPr/>
            </w:rPrChange>
          </w:rPr>
          <w:tab/>
          <w:t xml:space="preserve">2: from /usr/local/bin/travis:23:in `&lt;main&gt;'</w:t>
        </w:r>
      </w:ins>
    </w:p>
    <w:p w:rsidR="00000000" w:rsidDel="00000000" w:rsidP="00000000" w:rsidRDefault="00000000" w:rsidRPr="00000000" w14:paraId="00000020">
      <w:pPr>
        <w:ind w:left="2160" w:firstLine="0"/>
        <w:contextualSpacing w:val="0"/>
        <w:rPr>
          <w:ins w:author="Victoria Tran Lim" w:id="9" w:date="2018-10-11T03:33:11Z"/>
          <w:rPrChange w:author="Victoria Tran Lim" w:id="10" w:date="2018-10-11T03:33:11Z">
            <w:rPr/>
          </w:rPrChange>
        </w:rPr>
      </w:pPr>
      <w:ins w:author="Victoria Tran Lim" w:id="9" w:date="2018-10-11T03:33:11Z">
        <w:r w:rsidDel="00000000" w:rsidR="00000000" w:rsidRPr="00000000">
          <w:rPr>
            <w:rtl w:val="0"/>
            <w:rPrChange w:author="Victoria Tran Lim" w:id="10" w:date="2018-10-11T03:33:11Z">
              <w:rPr/>
            </w:rPrChange>
          </w:rPr>
          <w:tab/>
          <w:t xml:space="preserve">1: from /usr/lib/ruby/2.5.0/rubygems.rb:308:in `activate_bin_path'</w:t>
        </w:r>
      </w:ins>
    </w:p>
    <w:p w:rsidR="00000000" w:rsidDel="00000000" w:rsidP="00000000" w:rsidRDefault="00000000" w:rsidRPr="00000000" w14:paraId="00000021">
      <w:pPr>
        <w:ind w:left="2160" w:firstLine="0"/>
        <w:contextualSpacing w:val="0"/>
        <w:rPr>
          <w:ins w:author="Victoria Tran Lim" w:id="9" w:date="2018-10-11T03:33:11Z"/>
          <w:rPrChange w:author="Victoria Tran Lim" w:id="10" w:date="2018-10-11T03:33:11Z">
            <w:rPr/>
          </w:rPrChange>
        </w:rPr>
      </w:pPr>
      <w:ins w:author="Victoria Tran Lim" w:id="9" w:date="2018-10-11T03:33:11Z">
        <w:r w:rsidDel="00000000" w:rsidR="00000000" w:rsidRPr="00000000">
          <w:rPr>
            <w:rtl w:val="0"/>
            <w:rPrChange w:author="Victoria Tran Lim" w:id="10" w:date="2018-10-11T03:33:11Z">
              <w:rPr/>
            </w:rPrChange>
          </w:rPr>
          <w:t xml:space="preserve">/usr/lib/ruby/2.5.0/rubygems.rb:289:in `find_spec_for_exe': can't find gem travis (&gt;= 0.a) with executable travis (Gem::GemNotFoundException)</w:t>
        </w:r>
      </w:ins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160" w:hanging="360"/>
        <w:rPr>
          <w:u w:val="none"/>
          <w:rPrChange w:author="Victoria Tran Lim" w:id="10" w:date="2018-10-11T03:33:11Z">
            <w:rPr/>
          </w:rPrChange>
        </w:rPr>
        <w:pPrChange w:author="Victoria Tran Lim" w:id="0" w:date="2018-10-11T03:33:11Z">
          <w:pPr>
            <w:numPr>
              <w:ilvl w:val="1"/>
              <w:numId w:val="1"/>
            </w:numPr>
            <w:ind w:left="1440" w:hanging="360"/>
          </w:pPr>
        </w:pPrChange>
      </w:pPr>
      <w:ins w:author="Victoria Tran Lim" w:id="9" w:date="2018-10-11T03:33:11Z">
        <w:r w:rsidDel="00000000" w:rsidR="00000000" w:rsidRPr="00000000">
          <w:rPr>
            <w:rtl w:val="0"/>
            <w:rPrChange w:author="Victoria Tran Lim" w:id="10" w:date="2018-10-11T03:33:11Z">
              <w:rPr/>
            </w:rPrChange>
          </w:rPr>
          <w:t xml:space="preserve">But it seemed the installer needed to finish when I tried this command again in a NEW terminal.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travis login </w:t>
      </w:r>
      <w:ins w:author="Victoria Tran Lim" w:id="11" w:date="2018-10-11T03:39:32Z">
        <w:r w:rsidDel="00000000" w:rsidR="00000000" w:rsidRPr="00000000">
          <w:rPr>
            <w:rtl w:val="0"/>
          </w:rPr>
          <w:t xml:space="preserve">--</w:t>
        </w:r>
      </w:ins>
      <w:del w:author="Victoria Tran Lim" w:id="11" w:date="2018-10-11T03:39:32Z">
        <w:r w:rsidDel="00000000" w:rsidR="00000000" w:rsidRPr="00000000">
          <w:rPr>
            <w:rtl w:val="0"/>
          </w:rPr>
          <w:delText xml:space="preserve">—</w:delText>
        </w:r>
      </w:del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Successfully logged in as bannanc!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cp ~/anaconda3/licenses/oe_license.txt 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travis encrypt-file oe_license.txt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Note, if you’ve changed names at any point you might have set the repository with the -R option, for example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ins w:author="Victoria Tran Lim" w:id="12" w:date="2018-10-11T03:46:54Z"/>
        </w:rPr>
      </w:pPr>
      <w:r w:rsidDel="00000000" w:rsidR="00000000" w:rsidRPr="00000000">
        <w:rPr>
          <w:rtl w:val="0"/>
        </w:rPr>
        <w:t xml:space="preserve">travis encrypt-file oe_license.txt -R MobleyLab/chemper</w:t>
      </w:r>
      <w:ins w:author="Victoria Tran Lim" w:id="12" w:date="2018-10-11T03:46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ins w:author="Victoria Tran Lim" w:id="12" w:date="2018-10-11T03:46:54Z"/>
          <w:u w:val="none"/>
        </w:rPr>
      </w:pPr>
      <w:ins w:author="Victoria Tran Lim" w:id="12" w:date="2018-10-11T03:46:54Z">
        <w:r w:rsidDel="00000000" w:rsidR="00000000" w:rsidRPr="00000000">
          <w:rPr>
            <w:rtl w:val="0"/>
          </w:rPr>
          <w:t xml:space="preserve">Run this command </w:t>
        </w:r>
        <w:r w:rsidDel="00000000" w:rsidR="00000000" w:rsidRPr="00000000">
          <w:rPr>
            <w:i w:val="1"/>
            <w:rtl w:val="0"/>
            <w:rPrChange w:author="Victoria Tran Lim" w:id="13" w:date="2018-10-11T03:46:54Z">
              <w:rPr/>
            </w:rPrChange>
          </w:rPr>
          <w:t xml:space="preserve">inside</w:t>
        </w:r>
        <w:r w:rsidDel="00000000" w:rsidR="00000000" w:rsidRPr="00000000">
          <w:rPr>
            <w:rtl w:val="0"/>
            <w:rPrChange w:author="Victoria Tran Lim" w:id="13" w:date="2018-10-11T03:46:54Z">
              <w:rPr/>
            </w:rPrChange>
          </w:rPr>
          <w:t xml:space="preserve"> the git repository.</w:t>
        </w:r>
      </w:ins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  <w:rPrChange w:author="Victoria Tran Lim" w:id="13" w:date="2018-10-11T03:46:54Z">
            <w:rPr/>
          </w:rPrChange>
        </w:rPr>
        <w:pPrChange w:author="Victoria Tran Lim" w:id="0" w:date="2018-10-11T03:46:54Z">
          <w:pPr>
            <w:numPr>
              <w:ilvl w:val="2"/>
              <w:numId w:val="1"/>
            </w:numPr>
            <w:ind w:left="2160" w:hanging="360"/>
          </w:pPr>
        </w:pPrChange>
      </w:pPr>
      <w:ins w:author="Victoria Tran Lim" w:id="12" w:date="2018-10-11T03:46:54Z">
        <w:r w:rsidDel="00000000" w:rsidR="00000000" w:rsidRPr="00000000">
          <w:rPr>
            <w:rtl w:val="0"/>
            <w:rPrChange w:author="Victoria Tran Lim" w:id="13" w:date="2018-10-11T03:46:54Z">
              <w:rPr/>
            </w:rPrChange>
          </w:rPr>
          <w:t xml:space="preserve">VTL decided to not add the --add command and chose to update .travis.yml file manually. The automatic addition removes commented descriptions in the existing .travis.yml file.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Detected repository as MobleyLab/off_nitrogens, is this correct? |yes|</w:t>
      </w:r>
    </w:p>
    <w:p w:rsidR="00000000" w:rsidDel="00000000" w:rsidP="00000000" w:rsidRDefault="00000000" w:rsidRPr="00000000" w14:paraId="0000002D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encrypting oe_license.txt for MobleyLab/off_nitrogens</w:t>
      </w:r>
    </w:p>
    <w:p w:rsidR="00000000" w:rsidDel="00000000" w:rsidP="00000000" w:rsidRDefault="00000000" w:rsidRPr="00000000" w14:paraId="0000002E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storing result as oe_license.txt.enc</w:t>
      </w:r>
    </w:p>
    <w:p w:rsidR="00000000" w:rsidDel="00000000" w:rsidP="00000000" w:rsidRDefault="00000000" w:rsidRPr="00000000" w14:paraId="0000002F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storing secure env variables for decryption</w:t>
      </w:r>
    </w:p>
    <w:p w:rsidR="00000000" w:rsidDel="00000000" w:rsidP="00000000" w:rsidRDefault="00000000" w:rsidRPr="00000000" w14:paraId="00000030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Please add the following to your build script (before_install stage in your .travis.yml, for instance):</w:t>
      </w:r>
    </w:p>
    <w:p w:rsidR="00000000" w:rsidDel="00000000" w:rsidP="00000000" w:rsidRDefault="00000000" w:rsidRPr="00000000" w14:paraId="00000032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   openssl aes-256-cbc -K $encrypted_ff9126da2177_key -iv $encrypted_ff9126da2177_iv -in oe_license.txt.enc -out oe_license.txt -d</w:t>
      </w:r>
    </w:p>
    <w:p w:rsidR="00000000" w:rsidDel="00000000" w:rsidP="00000000" w:rsidRDefault="00000000" w:rsidRPr="00000000" w14:paraId="00000034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Pro Tip: You can add it automatically by running with --add.</w:t>
      </w:r>
    </w:p>
    <w:p w:rsidR="00000000" w:rsidDel="00000000" w:rsidP="00000000" w:rsidRDefault="00000000" w:rsidRPr="00000000" w14:paraId="00000036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Make sure to add oe_license.txt.enc to the git repository.</w:t>
      </w:r>
    </w:p>
    <w:p w:rsidR="00000000" w:rsidDel="00000000" w:rsidP="00000000" w:rsidRDefault="00000000" w:rsidRPr="00000000" w14:paraId="00000038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Make sure not to add oe_license.txt to the git repository.</w:t>
      </w:r>
    </w:p>
    <w:p w:rsidR="00000000" w:rsidDel="00000000" w:rsidP="00000000" w:rsidRDefault="00000000" w:rsidRPr="00000000" w14:paraId="00000039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Commit all changes to your .travis.yml</w:t>
      </w:r>
    </w:p>
    <w:p w:rsidR="00000000" w:rsidDel="00000000" w:rsidP="00000000" w:rsidRDefault="00000000" w:rsidRPr="00000000" w14:paraId="0000003A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When things don’t work try adding the options —debug and —explode to the encrypt line so the first command would be</w:t>
      </w:r>
    </w:p>
    <w:p w:rsidR="00000000" w:rsidDel="00000000" w:rsidP="00000000" w:rsidRDefault="00000000" w:rsidRPr="00000000" w14:paraId="0000003C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travis encrypt-file oe_license.txt -R MobleyLab/chemper --debug --explode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.rvm.io/" TargetMode="External"/><Relationship Id="rId7" Type="http://schemas.openxmlformats.org/officeDocument/2006/relationships/hyperlink" Target="https://get.rv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